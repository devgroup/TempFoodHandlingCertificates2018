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3B" w:rsidRDefault="002C6B3B" w:rsidP="002C6B3B">
      <w:pPr>
        <w:rPr>
          <w:ins w:id="0" w:author="Tom Wass" w:date="2014-12-11T15:11:00Z"/>
          <w:lang w:eastAsia="en-AU"/>
        </w:rPr>
        <w:pPrChange w:id="1" w:author="Tom Wass" w:date="2014-12-11T15:11:00Z">
          <w:pPr>
            <w:shd w:val="clear" w:color="auto" w:fill="FFFFFF"/>
            <w:spacing w:before="300" w:after="150" w:line="240" w:lineRule="auto"/>
            <w:outlineLvl w:val="2"/>
          </w:pPr>
        </w:pPrChange>
      </w:pPr>
      <w:ins w:id="2" w:author="Tom Wass" w:date="2014-12-11T15:11:00Z">
        <w:r>
          <w:rPr>
            <w:lang w:eastAsia="en-AU"/>
          </w:rPr>
          <w:t>This document has track changes enabled by Tom</w:t>
        </w:r>
      </w:ins>
    </w:p>
    <w:p w:rsidR="002C6B3B" w:rsidRPr="002C6B3B" w:rsidRDefault="002C6B3B" w:rsidP="002C6B3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36"/>
          <w:szCs w:val="36"/>
          <w:lang w:eastAsia="en-AU"/>
        </w:rPr>
        <w:t>Introduction</w:t>
      </w:r>
    </w:p>
    <w:p w:rsidR="002C6B3B" w:rsidRPr="002C6B3B" w:rsidRDefault="002C6B3B" w:rsidP="002C6B3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Please complete this form if you wish to hold a one-off food stall. Do not complete this form if you are a registered mobile food business. Once you complete the form and tick the confirmations you can print off your own certificate.</w:t>
      </w:r>
    </w:p>
    <w:p w:rsidR="002C6B3B" w:rsidRPr="002C6B3B" w:rsidRDefault="002C6B3B" w:rsidP="002C6B3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36"/>
          <w:szCs w:val="36"/>
          <w:lang w:eastAsia="en-AU"/>
        </w:rPr>
        <w:t>Application Steps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Read the </w:t>
      </w:r>
      <w:hyperlink r:id="rId6" w:history="1">
        <w:r w:rsidRPr="002C6B3B">
          <w:rPr>
            <w:rFonts w:ascii="Helvetica" w:eastAsia="Times New Roman" w:hAnsi="Helvetica" w:cs="Helvetica"/>
            <w:color w:val="428BCA"/>
            <w:sz w:val="21"/>
            <w:szCs w:val="21"/>
            <w:lang w:eastAsia="en-AU"/>
          </w:rPr>
          <w:t>Guidelines for Temporary Food Stalls</w:t>
        </w:r>
      </w:hyperlink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 before completing the application form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Include as much detail as possible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Provide an answer to every question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You must tick all of the confirmations to allow the generation of your certificate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Print your automatically generated certificate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Display certificate at event.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Contact a member of Environmental Health Team on 6238 2715 if you need assistance.</w:t>
      </w:r>
    </w:p>
    <w:p w:rsidR="002C6B3B" w:rsidRPr="002C6B3B" w:rsidRDefault="002C6B3B" w:rsidP="002C6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The process should take approximately 10 minutes to complete.</w:t>
      </w:r>
    </w:p>
    <w:p w:rsidR="002C6B3B" w:rsidRPr="002C6B3B" w:rsidRDefault="002C6B3B" w:rsidP="002C6B3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Please be aware that food stalls may be inspected by an authorised officer.</w:t>
      </w:r>
      <w:r w:rsidRPr="002C6B3B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br/>
        <w:t>If stalls are found to be non-compliant with the DHHS Guidelines for Temporary Food Stalls infringement notices may be issued.</w:t>
      </w:r>
    </w:p>
    <w:p w:rsidR="002C6B3B" w:rsidRPr="002C6B3B" w:rsidRDefault="002C6B3B" w:rsidP="002C6B3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hyperlink r:id="rId7" w:history="1">
        <w:r w:rsidRPr="002C6B3B">
          <w:rPr>
            <w:rFonts w:ascii="Helvetica" w:eastAsia="Times New Roman" w:hAnsi="Helvetica" w:cs="Helvetica"/>
            <w:color w:val="428BCA"/>
            <w:sz w:val="21"/>
            <w:szCs w:val="21"/>
            <w:lang w:eastAsia="en-AU"/>
          </w:rPr>
          <w:t>Proceed to registration form</w:t>
        </w:r>
      </w:hyperlink>
    </w:p>
    <w:p w:rsidR="003468B1" w:rsidRDefault="002C6B3B">
      <w:bookmarkStart w:id="3" w:name="_GoBack"/>
      <w:bookmarkEnd w:id="3"/>
    </w:p>
    <w:sectPr w:rsidR="0034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C52"/>
    <w:multiLevelType w:val="multilevel"/>
    <w:tmpl w:val="F394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3B"/>
    <w:rsid w:val="000B77DA"/>
    <w:rsid w:val="000E7C18"/>
    <w:rsid w:val="002C6B3B"/>
    <w:rsid w:val="00F7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B3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2C6B3B"/>
  </w:style>
  <w:style w:type="character" w:styleId="Hyperlink">
    <w:name w:val="Hyperlink"/>
    <w:basedOn w:val="DefaultParagraphFont"/>
    <w:uiPriority w:val="99"/>
    <w:semiHidden/>
    <w:unhideWhenUsed/>
    <w:rsid w:val="002C6B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B3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2C6B3B"/>
  </w:style>
  <w:style w:type="character" w:styleId="Hyperlink">
    <w:name w:val="Hyperlink"/>
    <w:basedOn w:val="DefaultParagraphFont"/>
    <w:uiPriority w:val="99"/>
    <w:semiHidden/>
    <w:unhideWhenUsed/>
    <w:rsid w:val="002C6B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38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5817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svr2/TempFoodHandlingCertificates2014/Register/Pag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bartcity.com.au/files/f98018ca-0a1f-4173-a2cc-a01500c47e9b/Temp_Food_Stall_Guidelin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66F73D3D.dotm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Wass</dc:creator>
  <cp:lastModifiedBy>Tom Wass</cp:lastModifiedBy>
  <cp:revision>1</cp:revision>
  <dcterms:created xsi:type="dcterms:W3CDTF">2014-12-11T04:09:00Z</dcterms:created>
  <dcterms:modified xsi:type="dcterms:W3CDTF">2014-12-11T04:12:00Z</dcterms:modified>
</cp:coreProperties>
</file>